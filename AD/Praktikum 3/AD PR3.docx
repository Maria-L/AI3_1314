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5C6" w:rsidRDefault="00EB45F7">
      <w:r>
        <w:t>AD PR3</w:t>
      </w: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t>Aufgabe 1:</w:t>
      </w:r>
      <w:r>
        <w:br/>
        <w:t>B</w:t>
      </w:r>
      <w:r w:rsidR="008D30A4">
        <w:t>estimme die Anzahl der Operatio</w:t>
      </w:r>
      <w:r>
        <w:t>nen, die der folgende Algorithmus ausführt:</w:t>
      </w:r>
      <w:r>
        <w:br/>
      </w:r>
      <w:r>
        <w:br/>
      </w:r>
      <w:r>
        <w:rPr>
          <w:rFonts w:ascii="SFRM0900" w:hAnsi="SFRM0900" w:cs="SFRM0900"/>
          <w:sz w:val="18"/>
          <w:szCs w:val="18"/>
        </w:rPr>
        <w:t xml:space="preserve">1: </w:t>
      </w:r>
      <w:r>
        <w:rPr>
          <w:rFonts w:ascii="CMMI10" w:hAnsi="CMMI10" w:cs="CMMI10"/>
        </w:rPr>
        <w:t xml:space="preserve">x </w:t>
      </w:r>
      <w:r>
        <w:rPr>
          <w:rFonts w:ascii="CMR10" w:hAnsi="CMR10" w:cs="CMR10"/>
        </w:rPr>
        <w:t>= 0</w:t>
      </w:r>
    </w:p>
    <w:p w:rsidR="00EB45F7" w:rsidRPr="00EB45F7" w:rsidRDefault="00EB45F7" w:rsidP="00EB45F7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EB45F7">
        <w:rPr>
          <w:rFonts w:ascii="SFRM0900" w:hAnsi="SFRM0900" w:cs="SFRM0900"/>
          <w:sz w:val="18"/>
          <w:szCs w:val="18"/>
          <w:lang w:val="en-US"/>
        </w:rPr>
        <w:t xml:space="preserve">2: </w:t>
      </w:r>
      <w:r w:rsidRPr="00EB45F7">
        <w:rPr>
          <w:rFonts w:ascii="SFBX1095" w:hAnsi="SFBX1095" w:cs="SFBX1095"/>
          <w:lang w:val="en-US"/>
        </w:rPr>
        <w:t xml:space="preserve">for </w:t>
      </w:r>
      <w:r w:rsidRPr="00EB45F7">
        <w:rPr>
          <w:rFonts w:ascii="CMMI10" w:hAnsi="CMMI10" w:cs="CMMI10"/>
          <w:lang w:val="en-US"/>
        </w:rPr>
        <w:t xml:space="preserve">i </w:t>
      </w:r>
      <w:r w:rsidRPr="00EB45F7">
        <w:rPr>
          <w:rFonts w:ascii="CMR10" w:hAnsi="CMR10" w:cs="CMR10"/>
          <w:lang w:val="en-US"/>
        </w:rPr>
        <w:t xml:space="preserve">= 1 </w:t>
      </w:r>
      <w:r w:rsidRPr="00EB45F7">
        <w:rPr>
          <w:rFonts w:ascii="SFRM1095" w:hAnsi="SFRM1095" w:cs="SFRM1095"/>
          <w:lang w:val="en-US"/>
        </w:rPr>
        <w:t xml:space="preserve">to </w:t>
      </w:r>
      <w:r w:rsidRPr="00EB45F7">
        <w:rPr>
          <w:rFonts w:ascii="CMMI10" w:hAnsi="CMMI10" w:cs="CMMI10"/>
          <w:lang w:val="en-US"/>
        </w:rPr>
        <w:t xml:space="preserve">n </w:t>
      </w:r>
      <w:r w:rsidRPr="00EB45F7">
        <w:rPr>
          <w:rFonts w:ascii="SFBX1095" w:hAnsi="SFBX1095" w:cs="SFBX1095"/>
          <w:lang w:val="en-US"/>
        </w:rPr>
        <w:t>do</w:t>
      </w:r>
    </w:p>
    <w:p w:rsidR="00EB45F7" w:rsidRPr="00EB45F7" w:rsidRDefault="00EB45F7" w:rsidP="00EB45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B45F7">
        <w:rPr>
          <w:rFonts w:ascii="SFRM0900" w:hAnsi="SFRM0900" w:cs="SFRM0900"/>
          <w:sz w:val="18"/>
          <w:szCs w:val="18"/>
          <w:lang w:val="en-US"/>
        </w:rPr>
        <w:t>3: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EB45F7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EB45F7">
        <w:rPr>
          <w:rFonts w:ascii="CMMI10" w:hAnsi="CMMI10" w:cs="CMMI10"/>
          <w:lang w:val="en-US"/>
        </w:rPr>
        <w:t xml:space="preserve">x </w:t>
      </w:r>
      <w:r w:rsidRPr="00EB45F7">
        <w:rPr>
          <w:rFonts w:ascii="CMR10" w:hAnsi="CMR10" w:cs="CMR10"/>
          <w:lang w:val="en-US"/>
        </w:rPr>
        <w:t xml:space="preserve">= </w:t>
      </w:r>
      <w:r w:rsidRPr="00EB45F7">
        <w:rPr>
          <w:rFonts w:ascii="CMMI10" w:hAnsi="CMMI10" w:cs="CMMI10"/>
          <w:lang w:val="en-US"/>
        </w:rPr>
        <w:t xml:space="preserve">x </w:t>
      </w:r>
      <w:r w:rsidRPr="00EB45F7">
        <w:rPr>
          <w:rFonts w:ascii="CMR10" w:hAnsi="CMR10" w:cs="CMR10"/>
          <w:lang w:val="en-US"/>
        </w:rPr>
        <w:t xml:space="preserve">+ </w:t>
      </w:r>
      <w:r w:rsidRPr="00EB45F7">
        <w:rPr>
          <w:rFonts w:ascii="CMMI10" w:hAnsi="CMMI10" w:cs="CMMI10"/>
          <w:lang w:val="en-US"/>
        </w:rPr>
        <w:t>A</w:t>
      </w:r>
      <w:r w:rsidRPr="00EB45F7">
        <w:rPr>
          <w:rFonts w:ascii="CMR10" w:hAnsi="CMR10" w:cs="CMR10"/>
          <w:lang w:val="en-US"/>
        </w:rPr>
        <w:t>[</w:t>
      </w:r>
      <w:r w:rsidRPr="00EB45F7">
        <w:rPr>
          <w:rFonts w:ascii="CMMI10" w:hAnsi="CMMI10" w:cs="CMMI10"/>
          <w:lang w:val="en-US"/>
        </w:rPr>
        <w:t>i</w:t>
      </w:r>
      <w:r w:rsidRPr="00EB45F7">
        <w:rPr>
          <w:rFonts w:ascii="CMR10" w:hAnsi="CMR10" w:cs="CMR10"/>
          <w:lang w:val="en-US"/>
        </w:rPr>
        <w:t>]</w:t>
      </w:r>
    </w:p>
    <w:p w:rsidR="00EB45F7" w:rsidRPr="00EB45F7" w:rsidRDefault="00EB45F7" w:rsidP="00EB45F7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EB45F7">
        <w:rPr>
          <w:rFonts w:ascii="SFRM0900" w:hAnsi="SFRM0900" w:cs="SFRM0900"/>
          <w:sz w:val="18"/>
          <w:szCs w:val="18"/>
          <w:lang w:val="en-US"/>
        </w:rPr>
        <w:t xml:space="preserve">4: </w:t>
      </w:r>
      <w:r w:rsidRPr="00EB45F7">
        <w:rPr>
          <w:rFonts w:ascii="SFBX1095" w:hAnsi="SFBX1095" w:cs="SFBX1095"/>
          <w:lang w:val="en-US"/>
        </w:rPr>
        <w:t>end for</w:t>
      </w:r>
    </w:p>
    <w:p w:rsidR="00EB45F7" w:rsidRDefault="00EB45F7" w:rsidP="00EB45F7">
      <w:pPr>
        <w:rPr>
          <w:rFonts w:ascii="CMMI10" w:hAnsi="CMMI10" w:cs="CMMI10"/>
          <w:lang w:val="en-US"/>
        </w:rPr>
      </w:pPr>
      <w:r w:rsidRPr="00EB45F7">
        <w:rPr>
          <w:rFonts w:ascii="SFRM0900" w:hAnsi="SFRM0900" w:cs="SFRM0900"/>
          <w:sz w:val="18"/>
          <w:szCs w:val="18"/>
          <w:lang w:val="en-US"/>
        </w:rPr>
        <w:t xml:space="preserve">5: </w:t>
      </w:r>
      <w:r w:rsidRPr="00EB45F7">
        <w:rPr>
          <w:rFonts w:ascii="SFBX1095" w:hAnsi="SFBX1095" w:cs="SFBX1095"/>
          <w:lang w:val="en-US"/>
        </w:rPr>
        <w:t xml:space="preserve">return </w:t>
      </w:r>
      <w:r w:rsidRPr="00EB45F7">
        <w:rPr>
          <w:rFonts w:ascii="CMMI10" w:hAnsi="CMMI10" w:cs="CMMI10"/>
          <w:lang w:val="en-US"/>
        </w:rPr>
        <w:t>x</w:t>
      </w: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  <w:r>
        <w:t>In Zeile 1 wird eine Z</w:t>
      </w:r>
      <w:r w:rsidRPr="00EB45F7">
        <w:t>uweisung gemacht.</w:t>
      </w:r>
      <w:r>
        <w:t xml:space="preserve"> (1)</w:t>
      </w:r>
      <w:r w:rsidRPr="00EB45F7">
        <w:br/>
      </w:r>
      <w:r>
        <w:t xml:space="preserve">In Zeile 2 wird </w:t>
      </w:r>
      <w:r w:rsidR="00E74213">
        <w:t xml:space="preserve">erst </w:t>
      </w:r>
      <w:r>
        <w:t>eine Zuweisung gemacht und in jedem darauf folgenden Durchlauf i inkrementiert. (n)</w:t>
      </w:r>
      <w:r>
        <w:br/>
        <w:t>In Zeile 3 wird eine Addition und eine Zuweisung durchgeführt. Allerdings passiert das in einem Assemblertakt, sodass wir dies nur als eine Operation werten. Trotzdem wird diese Operation n mal durchgeführt. (n)</w:t>
      </w:r>
      <w:r>
        <w:br/>
        <w:t>In Zeile 5 wird eine Rückgabe gemacht. (1)</w:t>
      </w: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  <w:r>
        <w:t>Zusammen beträgt die Laufzeit T(2n + 2)</w:t>
      </w: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</w:p>
    <w:p w:rsidR="00EB45F7" w:rsidRDefault="00EB45F7" w:rsidP="00EB45F7">
      <w:pPr>
        <w:autoSpaceDE w:val="0"/>
        <w:autoSpaceDN w:val="0"/>
        <w:adjustRightInd w:val="0"/>
        <w:spacing w:after="0" w:line="240" w:lineRule="auto"/>
      </w:pPr>
      <w:r>
        <w:t>Aufgabe 2:</w:t>
      </w:r>
    </w:p>
    <w:p w:rsidR="00EB45F7" w:rsidRDefault="008D30A4" w:rsidP="00EB45F7">
      <w:pPr>
        <w:autoSpaceDE w:val="0"/>
        <w:autoSpaceDN w:val="0"/>
        <w:adjustRightInd w:val="0"/>
        <w:spacing w:after="0" w:line="240" w:lineRule="auto"/>
      </w:pPr>
      <w:r>
        <w:t>Bestimme die Anzahl der Operationen, die der folgende Algorithmus ausführt:</w:t>
      </w:r>
    </w:p>
    <w:p w:rsidR="008D30A4" w:rsidRDefault="008D30A4" w:rsidP="00EB45F7">
      <w:pPr>
        <w:autoSpaceDE w:val="0"/>
        <w:autoSpaceDN w:val="0"/>
        <w:adjustRightInd w:val="0"/>
        <w:spacing w:after="0" w:line="240" w:lineRule="auto"/>
      </w:pP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1: </w:t>
      </w:r>
      <w:r w:rsidRPr="008D30A4">
        <w:rPr>
          <w:rFonts w:ascii="SFBX1095" w:hAnsi="SFBX1095" w:cs="SFBX1095"/>
          <w:lang w:val="en-US"/>
        </w:rPr>
        <w:t xml:space="preserve">for </w:t>
      </w:r>
      <w:r w:rsidRPr="008D30A4">
        <w:rPr>
          <w:rFonts w:ascii="CMMI10" w:hAnsi="CMMI10" w:cs="CMMI10"/>
          <w:lang w:val="en-US"/>
        </w:rPr>
        <w:t xml:space="preserve">i </w:t>
      </w:r>
      <w:r w:rsidRPr="008D30A4">
        <w:rPr>
          <w:rFonts w:ascii="CMR10" w:hAnsi="CMR10" w:cs="CMR10"/>
          <w:lang w:val="en-US"/>
        </w:rPr>
        <w:t xml:space="preserve">= 1 </w:t>
      </w:r>
      <w:r w:rsidRPr="008D30A4">
        <w:rPr>
          <w:rFonts w:ascii="SFRM1095" w:hAnsi="SFRM1095" w:cs="SFRM1095"/>
          <w:lang w:val="en-US"/>
        </w:rPr>
        <w:t xml:space="preserve">to </w:t>
      </w:r>
      <w:r w:rsidRPr="008D30A4">
        <w:rPr>
          <w:rFonts w:ascii="CMMI10" w:hAnsi="CMMI10" w:cs="CMMI10"/>
          <w:lang w:val="en-US"/>
        </w:rPr>
        <w:t xml:space="preserve">n </w:t>
      </w:r>
      <w:r w:rsidRPr="008D30A4">
        <w:rPr>
          <w:rFonts w:ascii="SFBX1095" w:hAnsi="SFBX1095" w:cs="SFBX1095"/>
          <w:lang w:val="en-US"/>
        </w:rPr>
        <w:t>do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2: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CMMI10" w:hAnsi="CMMI10" w:cs="CMMI10"/>
          <w:lang w:val="en-US"/>
        </w:rPr>
        <w:t>A</w:t>
      </w:r>
      <w:r w:rsidRPr="008D30A4">
        <w:rPr>
          <w:rFonts w:ascii="CMR10" w:hAnsi="CMR10" w:cs="CMR10"/>
          <w:lang w:val="en-US"/>
        </w:rPr>
        <w:t>[</w:t>
      </w:r>
      <w:r w:rsidRPr="008D30A4">
        <w:rPr>
          <w:rFonts w:ascii="CMMI10" w:hAnsi="CMMI10" w:cs="CMMI10"/>
          <w:lang w:val="en-US"/>
        </w:rPr>
        <w:t>i</w:t>
      </w:r>
      <w:r w:rsidRPr="008D30A4">
        <w:rPr>
          <w:rFonts w:ascii="CMR10" w:hAnsi="CMR10" w:cs="CMR10"/>
          <w:lang w:val="en-US"/>
        </w:rPr>
        <w:t xml:space="preserve">] = </w:t>
      </w:r>
      <w:r w:rsidRPr="008D30A4">
        <w:rPr>
          <w:rFonts w:ascii="CMMI10" w:hAnsi="CMMI10" w:cs="CMMI10"/>
          <w:lang w:val="en-US"/>
        </w:rPr>
        <w:t>i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3: </w:t>
      </w:r>
      <w:r w:rsidRPr="008D30A4">
        <w:rPr>
          <w:rFonts w:ascii="SFBX1095" w:hAnsi="SFBX1095" w:cs="SFBX1095"/>
          <w:lang w:val="en-US"/>
        </w:rPr>
        <w:t>end for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4: </w:t>
      </w:r>
      <w:r w:rsidRPr="008D30A4">
        <w:rPr>
          <w:rFonts w:ascii="SFBX1095" w:hAnsi="SFBX1095" w:cs="SFBX1095"/>
          <w:lang w:val="en-US"/>
        </w:rPr>
        <w:t xml:space="preserve">for </w:t>
      </w:r>
      <w:r w:rsidRPr="008D30A4">
        <w:rPr>
          <w:rFonts w:ascii="CMMI10" w:hAnsi="CMMI10" w:cs="CMMI10"/>
          <w:lang w:val="en-US"/>
        </w:rPr>
        <w:t xml:space="preserve">i </w:t>
      </w:r>
      <w:r w:rsidRPr="008D30A4">
        <w:rPr>
          <w:rFonts w:ascii="CMR10" w:hAnsi="CMR10" w:cs="CMR10"/>
          <w:lang w:val="en-US"/>
        </w:rPr>
        <w:t xml:space="preserve">= 1 </w:t>
      </w:r>
      <w:r w:rsidRPr="008D30A4">
        <w:rPr>
          <w:rFonts w:ascii="SFRM1095" w:hAnsi="SFRM1095" w:cs="SFRM1095"/>
          <w:lang w:val="en-US"/>
        </w:rPr>
        <w:t xml:space="preserve">to </w:t>
      </w:r>
      <w:r w:rsidRPr="008D30A4">
        <w:rPr>
          <w:rFonts w:ascii="CMMI10" w:hAnsi="CMMI10" w:cs="CMMI10"/>
          <w:lang w:val="en-US"/>
        </w:rPr>
        <w:t xml:space="preserve">n </w:t>
      </w:r>
      <w:r w:rsidRPr="008D30A4">
        <w:rPr>
          <w:rFonts w:ascii="SFBX1095" w:hAnsi="SFBX1095" w:cs="SFBX1095"/>
          <w:lang w:val="en-US"/>
        </w:rPr>
        <w:t>do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5: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CMMI10" w:hAnsi="CMMI10" w:cs="CMMI10"/>
          <w:lang w:val="en-US"/>
        </w:rPr>
        <w:t>C</w:t>
      </w:r>
      <w:r w:rsidRPr="008D30A4">
        <w:rPr>
          <w:rFonts w:ascii="CMR10" w:hAnsi="CMR10" w:cs="CMR10"/>
          <w:lang w:val="en-US"/>
        </w:rPr>
        <w:t>[</w:t>
      </w:r>
      <w:r w:rsidRPr="008D30A4">
        <w:rPr>
          <w:rFonts w:ascii="CMMI10" w:hAnsi="CMMI10" w:cs="CMMI10"/>
          <w:lang w:val="en-US"/>
        </w:rPr>
        <w:t>i</w:t>
      </w:r>
      <w:r w:rsidRPr="008D30A4">
        <w:rPr>
          <w:rFonts w:ascii="CMR10" w:hAnsi="CMR10" w:cs="CMR10"/>
          <w:lang w:val="en-US"/>
        </w:rPr>
        <w:t>] = 0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6: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SFBX1095" w:hAnsi="SFBX1095" w:cs="SFBX1095"/>
          <w:lang w:val="en-US"/>
        </w:rPr>
        <w:t xml:space="preserve">for </w:t>
      </w:r>
      <w:r w:rsidRPr="008D30A4">
        <w:rPr>
          <w:rFonts w:ascii="CMMI10" w:hAnsi="CMMI10" w:cs="CMMI10"/>
          <w:lang w:val="en-US"/>
        </w:rPr>
        <w:t xml:space="preserve">j </w:t>
      </w:r>
      <w:r w:rsidRPr="008D30A4">
        <w:rPr>
          <w:rFonts w:ascii="CMR10" w:hAnsi="CMR10" w:cs="CMR10"/>
          <w:lang w:val="en-US"/>
        </w:rPr>
        <w:t xml:space="preserve">= </w:t>
      </w:r>
      <w:r w:rsidRPr="008D30A4">
        <w:rPr>
          <w:rFonts w:ascii="CMMI10" w:hAnsi="CMMI10" w:cs="CMMI10"/>
          <w:lang w:val="en-US"/>
        </w:rPr>
        <w:t xml:space="preserve">n </w:t>
      </w:r>
      <w:r w:rsidRPr="008D30A4">
        <w:rPr>
          <w:rFonts w:ascii="SFRM1095" w:hAnsi="SFRM1095" w:cs="SFRM1095"/>
          <w:lang w:val="en-US"/>
        </w:rPr>
        <w:t xml:space="preserve">downto </w:t>
      </w:r>
      <w:r w:rsidRPr="008D30A4">
        <w:rPr>
          <w:rFonts w:ascii="CMR10" w:hAnsi="CMR10" w:cs="CMR10"/>
          <w:lang w:val="en-US"/>
        </w:rPr>
        <w:t xml:space="preserve">1 </w:t>
      </w:r>
      <w:r w:rsidRPr="008D30A4">
        <w:rPr>
          <w:rFonts w:ascii="SFBX1095" w:hAnsi="SFBX1095" w:cs="SFBX1095"/>
          <w:lang w:val="en-US"/>
        </w:rPr>
        <w:t>do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7: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SFBX1095" w:hAnsi="SFBX1095" w:cs="SFBX1095"/>
          <w:lang w:val="en-US"/>
        </w:rPr>
        <w:t xml:space="preserve">if </w:t>
      </w:r>
      <w:r w:rsidRPr="008D30A4">
        <w:rPr>
          <w:rFonts w:ascii="CMMI10" w:hAnsi="CMMI10" w:cs="CMMI10"/>
          <w:lang w:val="en-US"/>
        </w:rPr>
        <w:t>A</w:t>
      </w:r>
      <w:r w:rsidRPr="008D30A4">
        <w:rPr>
          <w:rFonts w:ascii="CMR10" w:hAnsi="CMR10" w:cs="CMR10"/>
          <w:lang w:val="en-US"/>
        </w:rPr>
        <w:t>[</w:t>
      </w:r>
      <w:r w:rsidRPr="008D30A4">
        <w:rPr>
          <w:rFonts w:ascii="CMMI10" w:hAnsi="CMMI10" w:cs="CMMI10"/>
          <w:lang w:val="en-US"/>
        </w:rPr>
        <w:t>j</w:t>
      </w:r>
      <w:r w:rsidRPr="008D30A4">
        <w:rPr>
          <w:rFonts w:ascii="CMR10" w:hAnsi="CMR10" w:cs="CMR10"/>
          <w:lang w:val="en-US"/>
        </w:rPr>
        <w:t xml:space="preserve">] </w:t>
      </w:r>
      <w:r w:rsidRPr="008D30A4">
        <w:rPr>
          <w:rFonts w:ascii="CMMI10" w:hAnsi="CMMI10" w:cs="CMMI10"/>
          <w:lang w:val="en-US"/>
        </w:rPr>
        <w:t>&gt; C</w:t>
      </w:r>
      <w:r w:rsidRPr="008D30A4">
        <w:rPr>
          <w:rFonts w:ascii="CMR10" w:hAnsi="CMR10" w:cs="CMR10"/>
          <w:lang w:val="en-US"/>
        </w:rPr>
        <w:t>[</w:t>
      </w:r>
      <w:r w:rsidRPr="008D30A4">
        <w:rPr>
          <w:rFonts w:ascii="CMMI10" w:hAnsi="CMMI10" w:cs="CMMI10"/>
          <w:lang w:val="en-US"/>
        </w:rPr>
        <w:t>i</w:t>
      </w:r>
      <w:r w:rsidRPr="008D30A4">
        <w:rPr>
          <w:rFonts w:ascii="CMR10" w:hAnsi="CMR10" w:cs="CMR10"/>
          <w:lang w:val="en-US"/>
        </w:rPr>
        <w:t xml:space="preserve">] </w:t>
      </w:r>
      <w:r w:rsidRPr="008D30A4">
        <w:rPr>
          <w:rFonts w:ascii="SFBX1095" w:hAnsi="SFBX1095" w:cs="SFBX1095"/>
          <w:lang w:val="en-US"/>
        </w:rPr>
        <w:t>then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8: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CMMI10" w:hAnsi="CMMI10" w:cs="CMMI10"/>
          <w:lang w:val="en-US"/>
        </w:rPr>
        <w:t>C</w:t>
      </w:r>
      <w:r w:rsidRPr="008D30A4">
        <w:rPr>
          <w:rFonts w:ascii="CMR10" w:hAnsi="CMR10" w:cs="CMR10"/>
          <w:lang w:val="en-US"/>
        </w:rPr>
        <w:t>[</w:t>
      </w:r>
      <w:r w:rsidRPr="008D30A4">
        <w:rPr>
          <w:rFonts w:ascii="CMMI10" w:hAnsi="CMMI10" w:cs="CMMI10"/>
          <w:lang w:val="en-US"/>
        </w:rPr>
        <w:t>i</w:t>
      </w:r>
      <w:r w:rsidRPr="008D30A4">
        <w:rPr>
          <w:rFonts w:ascii="CMR10" w:hAnsi="CMR10" w:cs="CMR10"/>
          <w:lang w:val="en-US"/>
        </w:rPr>
        <w:t xml:space="preserve">] = </w:t>
      </w:r>
      <w:r w:rsidRPr="008D30A4">
        <w:rPr>
          <w:rFonts w:ascii="CMMI10" w:hAnsi="CMMI10" w:cs="CMMI10"/>
          <w:lang w:val="en-US"/>
        </w:rPr>
        <w:t>A</w:t>
      </w:r>
      <w:r w:rsidRPr="008D30A4">
        <w:rPr>
          <w:rFonts w:ascii="CMR10" w:hAnsi="CMR10" w:cs="CMR10"/>
          <w:lang w:val="en-US"/>
        </w:rPr>
        <w:t>[</w:t>
      </w:r>
      <w:r w:rsidRPr="008D30A4">
        <w:rPr>
          <w:rFonts w:ascii="CMMI10" w:hAnsi="CMMI10" w:cs="CMMI10"/>
          <w:lang w:val="en-US"/>
        </w:rPr>
        <w:t>j</w:t>
      </w:r>
      <w:r w:rsidRPr="008D30A4">
        <w:rPr>
          <w:rFonts w:ascii="CMR10" w:hAnsi="CMR10" w:cs="CMR10"/>
          <w:lang w:val="en-US"/>
        </w:rPr>
        <w:t>]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9: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BX1095" w:hAnsi="SFBX1095" w:cs="SFBX1095"/>
          <w:lang w:val="en-US"/>
        </w:rPr>
        <w:t>end if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>10: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8D30A4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8D30A4">
        <w:rPr>
          <w:rFonts w:ascii="SFBX1095" w:hAnsi="SFBX1095" w:cs="SFBX1095"/>
          <w:lang w:val="en-US"/>
        </w:rPr>
        <w:t>end for</w:t>
      </w:r>
    </w:p>
    <w:p w:rsidR="008D30A4" w:rsidRP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11: </w:t>
      </w:r>
      <w:r w:rsidRPr="008D30A4">
        <w:rPr>
          <w:rFonts w:ascii="SFBX1095" w:hAnsi="SFBX1095" w:cs="SFBX1095"/>
          <w:lang w:val="en-US"/>
        </w:rPr>
        <w:t>end for</w:t>
      </w:r>
    </w:p>
    <w:p w:rsidR="008D30A4" w:rsidRDefault="008D30A4" w:rsidP="008D30A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r w:rsidRPr="008D30A4">
        <w:rPr>
          <w:rFonts w:ascii="SFRM0900" w:hAnsi="SFRM0900" w:cs="SFRM0900"/>
          <w:sz w:val="18"/>
          <w:szCs w:val="18"/>
          <w:lang w:val="en-US"/>
        </w:rPr>
        <w:t xml:space="preserve">12: </w:t>
      </w:r>
      <w:r w:rsidRPr="008D30A4">
        <w:rPr>
          <w:rFonts w:ascii="SFBX1095" w:hAnsi="SFBX1095" w:cs="SFBX1095"/>
          <w:lang w:val="en-US"/>
        </w:rPr>
        <w:t xml:space="preserve">return </w:t>
      </w:r>
      <w:r w:rsidRPr="008D30A4">
        <w:rPr>
          <w:rFonts w:ascii="CMMI10" w:hAnsi="CMMI10" w:cs="CMMI10"/>
          <w:lang w:val="en-US"/>
        </w:rPr>
        <w:t>C</w:t>
      </w:r>
    </w:p>
    <w:p w:rsidR="00E74213" w:rsidRDefault="00E74213" w:rsidP="008D30A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</w:p>
    <w:p w:rsidR="00E74213" w:rsidRDefault="00E74213" w:rsidP="008D30A4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</w:p>
    <w:p w:rsidR="00E74213" w:rsidRDefault="00E74213" w:rsidP="008D30A4">
      <w:pPr>
        <w:autoSpaceDE w:val="0"/>
        <w:autoSpaceDN w:val="0"/>
        <w:adjustRightInd w:val="0"/>
        <w:spacing w:after="0" w:line="240" w:lineRule="auto"/>
      </w:pPr>
      <w:r>
        <w:t>In Zeile 2 wird eine Zuweisung gemacht. Diese findet n mal statt. (n)</w:t>
      </w:r>
    </w:p>
    <w:p w:rsidR="00E74213" w:rsidRDefault="00E74213" w:rsidP="008D30A4">
      <w:pPr>
        <w:autoSpaceDE w:val="0"/>
        <w:autoSpaceDN w:val="0"/>
        <w:adjustRightInd w:val="0"/>
        <w:spacing w:after="0" w:line="240" w:lineRule="auto"/>
      </w:pPr>
      <w:r>
        <w:t xml:space="preserve">In Zeile 4 </w:t>
      </w:r>
      <w:r w:rsidRPr="00E74213">
        <w:t xml:space="preserve">wird erst eine </w:t>
      </w:r>
      <w:r>
        <w:t>Zuweisung gemacht und in jedem darauf folgenden Durchlauf i inkrementiert. (n)</w:t>
      </w:r>
      <w:r>
        <w:br/>
        <w:t>In Zeile 5 wird eine Zuweisung gemacht. Diese findet n mal statt. (n)</w:t>
      </w:r>
      <w:r>
        <w:br/>
        <w:t xml:space="preserve">In Zeile 6 </w:t>
      </w:r>
      <w:r w:rsidRPr="00E74213">
        <w:t xml:space="preserve">wird erst eine </w:t>
      </w:r>
      <w:r>
        <w:t>Zuweisung gemacht und in jedem darauf folgenden Durchlauf i inkrementiert. Dies wird n mal gemacht (n²)</w:t>
      </w:r>
      <w:r>
        <w:br/>
      </w:r>
      <w:r w:rsidR="002845C6">
        <w:t>In Zeile 7 wird ein Vergleich durchgeführt. Dies findet n² mal statt. (n²)</w:t>
      </w:r>
      <w:r w:rsidR="002845C6">
        <w:br/>
        <w:t>In Zeile 8 findet eine Zuweisung statt. Diese kann maximal n² mal statt finden. (n²)</w:t>
      </w:r>
    </w:p>
    <w:p w:rsidR="002845C6" w:rsidRDefault="002845C6" w:rsidP="008D30A4">
      <w:pPr>
        <w:autoSpaceDE w:val="0"/>
        <w:autoSpaceDN w:val="0"/>
        <w:adjustRightInd w:val="0"/>
        <w:spacing w:after="0" w:line="240" w:lineRule="auto"/>
      </w:pPr>
      <w:r>
        <w:t>In Zeile12 findet eine Rückgabe statt. (1)</w:t>
      </w:r>
    </w:p>
    <w:p w:rsidR="002845C6" w:rsidRDefault="002845C6" w:rsidP="008D30A4">
      <w:pPr>
        <w:autoSpaceDE w:val="0"/>
        <w:autoSpaceDN w:val="0"/>
        <w:adjustRightInd w:val="0"/>
        <w:spacing w:after="0" w:line="240" w:lineRule="auto"/>
      </w:pPr>
    </w:p>
    <w:p w:rsidR="002845C6" w:rsidRDefault="002845C6" w:rsidP="008D30A4">
      <w:pPr>
        <w:autoSpaceDE w:val="0"/>
        <w:autoSpaceDN w:val="0"/>
        <w:adjustRightInd w:val="0"/>
        <w:spacing w:after="0" w:line="240" w:lineRule="auto"/>
      </w:pPr>
      <w:r>
        <w:t>Zusammen beträgt die Laufzeit T(</w:t>
      </w:r>
      <w:r w:rsidR="00BB5119">
        <w:t>3n² + 4n + 1)</w:t>
      </w:r>
    </w:p>
    <w:p w:rsidR="00A64E53" w:rsidRDefault="00A64E53" w:rsidP="008D30A4">
      <w:pPr>
        <w:autoSpaceDE w:val="0"/>
        <w:autoSpaceDN w:val="0"/>
        <w:adjustRightInd w:val="0"/>
        <w:spacing w:after="0" w:line="240" w:lineRule="auto"/>
      </w:pPr>
    </w:p>
    <w:p w:rsidR="00A64E53" w:rsidRDefault="00A64E53" w:rsidP="008D30A4">
      <w:pPr>
        <w:autoSpaceDE w:val="0"/>
        <w:autoSpaceDN w:val="0"/>
        <w:adjustRightInd w:val="0"/>
        <w:spacing w:after="0" w:line="240" w:lineRule="auto"/>
      </w:pPr>
      <w:r>
        <w:t>Aufgabe 3:</w:t>
      </w:r>
    </w:p>
    <w:p w:rsidR="00A64E53" w:rsidRDefault="00A64E53" w:rsidP="00A64E53">
      <w:pPr>
        <w:autoSpaceDE w:val="0"/>
        <w:autoSpaceDN w:val="0"/>
        <w:adjustRightInd w:val="0"/>
        <w:spacing w:after="0" w:line="240" w:lineRule="auto"/>
      </w:pPr>
      <w:r>
        <w:t>Bestimme die Anzahl der Operationen, die der folgende Algorithmus ausführt:</w:t>
      </w:r>
    </w:p>
    <w:p w:rsidR="00A64E53" w:rsidRDefault="00A64E53" w:rsidP="008D30A4">
      <w:pPr>
        <w:autoSpaceDE w:val="0"/>
        <w:autoSpaceDN w:val="0"/>
        <w:adjustRightInd w:val="0"/>
        <w:spacing w:after="0" w:line="240" w:lineRule="auto"/>
      </w:pP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lastRenderedPageBreak/>
        <w:t xml:space="preserve">1: </w:t>
      </w:r>
      <w:r w:rsidRPr="00A64E53">
        <w:rPr>
          <w:rFonts w:ascii="SFBX1095" w:hAnsi="SFBX1095" w:cs="SFBX1095"/>
          <w:lang w:val="en-US"/>
        </w:rPr>
        <w:t xml:space="preserve">for </w:t>
      </w:r>
      <w:r w:rsidRPr="00A64E53">
        <w:rPr>
          <w:rFonts w:ascii="CMMI10" w:hAnsi="CMMI10" w:cs="CMMI10"/>
          <w:lang w:val="en-US"/>
        </w:rPr>
        <w:t xml:space="preserve">i </w:t>
      </w:r>
      <w:r w:rsidRPr="00A64E53">
        <w:rPr>
          <w:rFonts w:ascii="CMR10" w:hAnsi="CMR10" w:cs="CMR10"/>
          <w:lang w:val="en-US"/>
        </w:rPr>
        <w:t xml:space="preserve">= 1 </w:t>
      </w:r>
      <w:r w:rsidRPr="00A64E53">
        <w:rPr>
          <w:rFonts w:ascii="SFRM1095" w:hAnsi="SFRM1095" w:cs="SFRM1095"/>
          <w:lang w:val="en-US"/>
        </w:rPr>
        <w:t xml:space="preserve">to </w:t>
      </w:r>
      <w:r w:rsidRPr="00A64E53">
        <w:rPr>
          <w:rFonts w:ascii="CMMI10" w:hAnsi="CMMI10" w:cs="CMMI10"/>
          <w:lang w:val="en-US"/>
        </w:rPr>
        <w:t xml:space="preserve">n </w:t>
      </w:r>
      <w:r w:rsidRPr="00A64E53">
        <w:rPr>
          <w:rFonts w:ascii="SFBX1095" w:hAnsi="SFBX1095" w:cs="SFBX1095"/>
          <w:lang w:val="en-US"/>
        </w:rPr>
        <w:t>do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2: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SFBX1095" w:hAnsi="SFBX1095" w:cs="SFBX1095"/>
          <w:lang w:val="en-US"/>
        </w:rPr>
        <w:t xml:space="preserve">for </w:t>
      </w:r>
      <w:r w:rsidRPr="00A64E53">
        <w:rPr>
          <w:rFonts w:ascii="CMMI10" w:hAnsi="CMMI10" w:cs="CMMI10"/>
          <w:lang w:val="en-US"/>
        </w:rPr>
        <w:t xml:space="preserve">j </w:t>
      </w:r>
      <w:r w:rsidRPr="00A64E53">
        <w:rPr>
          <w:rFonts w:ascii="CMR10" w:hAnsi="CMR10" w:cs="CMR10"/>
          <w:lang w:val="en-US"/>
        </w:rPr>
        <w:t xml:space="preserve">= 1 </w:t>
      </w:r>
      <w:r w:rsidRPr="00A64E53">
        <w:rPr>
          <w:rFonts w:ascii="SFRM1095" w:hAnsi="SFRM1095" w:cs="SFRM1095"/>
          <w:lang w:val="en-US"/>
        </w:rPr>
        <w:t xml:space="preserve">to </w:t>
      </w:r>
      <w:r w:rsidRPr="00A64E53">
        <w:rPr>
          <w:rFonts w:ascii="CMMI10" w:hAnsi="CMMI10" w:cs="CMMI10"/>
          <w:lang w:val="en-US"/>
        </w:rPr>
        <w:t xml:space="preserve">n </w:t>
      </w:r>
      <w:r w:rsidRPr="00A64E53">
        <w:rPr>
          <w:rFonts w:ascii="SFBX1095" w:hAnsi="SFBX1095" w:cs="SFBX1095"/>
          <w:lang w:val="en-US"/>
        </w:rPr>
        <w:t>do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3: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CMMI10" w:hAnsi="CMMI10" w:cs="CMMI10"/>
          <w:lang w:val="en-US"/>
        </w:rPr>
        <w:t>C</w:t>
      </w:r>
      <w:r w:rsidRPr="00A64E53">
        <w:rPr>
          <w:rFonts w:ascii="CMR10" w:hAnsi="CMR10" w:cs="CMR10"/>
          <w:lang w:val="en-US"/>
        </w:rPr>
        <w:t>[</w:t>
      </w:r>
      <w:r w:rsidRPr="00A64E53">
        <w:rPr>
          <w:rFonts w:ascii="CMMI10" w:hAnsi="CMMI10" w:cs="CMMI10"/>
          <w:lang w:val="en-US"/>
        </w:rPr>
        <w:t>i</w:t>
      </w:r>
      <w:r w:rsidRPr="00A64E53">
        <w:rPr>
          <w:rFonts w:ascii="CMR10" w:hAnsi="CMR10" w:cs="CMR10"/>
          <w:lang w:val="en-US"/>
        </w:rPr>
        <w:t>][</w:t>
      </w:r>
      <w:r w:rsidRPr="00A64E53">
        <w:rPr>
          <w:rFonts w:ascii="CMMI10" w:hAnsi="CMMI10" w:cs="CMMI10"/>
          <w:lang w:val="en-US"/>
        </w:rPr>
        <w:t>j</w:t>
      </w:r>
      <w:r w:rsidRPr="00A64E53">
        <w:rPr>
          <w:rFonts w:ascii="CMR10" w:hAnsi="CMR10" w:cs="CMR10"/>
          <w:lang w:val="en-US"/>
        </w:rPr>
        <w:t>] = 0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4: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SFBX1095" w:hAnsi="SFBX1095" w:cs="SFBX1095"/>
          <w:lang w:val="en-US"/>
        </w:rPr>
        <w:t xml:space="preserve">for </w:t>
      </w:r>
      <w:r w:rsidRPr="00A64E53">
        <w:rPr>
          <w:rFonts w:ascii="CMMI10" w:hAnsi="CMMI10" w:cs="CMMI10"/>
          <w:lang w:val="en-US"/>
        </w:rPr>
        <w:t xml:space="preserve">k </w:t>
      </w:r>
      <w:r w:rsidRPr="00A64E53">
        <w:rPr>
          <w:rFonts w:ascii="CMR10" w:hAnsi="CMR10" w:cs="CMR10"/>
          <w:lang w:val="en-US"/>
        </w:rPr>
        <w:t xml:space="preserve">= 1 </w:t>
      </w:r>
      <w:r w:rsidRPr="00A64E53">
        <w:rPr>
          <w:rFonts w:ascii="SFRM1095" w:hAnsi="SFRM1095" w:cs="SFRM1095"/>
          <w:lang w:val="en-US"/>
        </w:rPr>
        <w:t xml:space="preserve">to </w:t>
      </w:r>
      <w:r w:rsidRPr="00A64E53">
        <w:rPr>
          <w:rFonts w:ascii="CMMI10" w:hAnsi="CMMI10" w:cs="CMMI10"/>
          <w:lang w:val="en-US"/>
        </w:rPr>
        <w:t xml:space="preserve">n </w:t>
      </w:r>
      <w:r w:rsidRPr="00A64E53">
        <w:rPr>
          <w:rFonts w:ascii="SFBX1095" w:hAnsi="SFBX1095" w:cs="SFBX1095"/>
          <w:lang w:val="en-US"/>
        </w:rPr>
        <w:t>do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5: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CMMI10" w:hAnsi="CMMI10" w:cs="CMMI10"/>
          <w:lang w:val="en-US"/>
        </w:rPr>
        <w:t>C</w:t>
      </w:r>
      <w:r w:rsidRPr="00A64E53">
        <w:rPr>
          <w:rFonts w:ascii="CMR10" w:hAnsi="CMR10" w:cs="CMR10"/>
          <w:lang w:val="en-US"/>
        </w:rPr>
        <w:t>[</w:t>
      </w:r>
      <w:r w:rsidRPr="00A64E53">
        <w:rPr>
          <w:rFonts w:ascii="CMMI10" w:hAnsi="CMMI10" w:cs="CMMI10"/>
          <w:lang w:val="en-US"/>
        </w:rPr>
        <w:t>i</w:t>
      </w:r>
      <w:r w:rsidRPr="00A64E53">
        <w:rPr>
          <w:rFonts w:ascii="CMR10" w:hAnsi="CMR10" w:cs="CMR10"/>
          <w:lang w:val="en-US"/>
        </w:rPr>
        <w:t>][</w:t>
      </w:r>
      <w:r w:rsidRPr="00A64E53">
        <w:rPr>
          <w:rFonts w:ascii="CMMI10" w:hAnsi="CMMI10" w:cs="CMMI10"/>
          <w:lang w:val="en-US"/>
        </w:rPr>
        <w:t>j</w:t>
      </w:r>
      <w:r w:rsidRPr="00A64E53">
        <w:rPr>
          <w:rFonts w:ascii="CMR10" w:hAnsi="CMR10" w:cs="CMR10"/>
          <w:lang w:val="en-US"/>
        </w:rPr>
        <w:t xml:space="preserve">] = </w:t>
      </w:r>
      <w:r w:rsidRPr="00A64E53">
        <w:rPr>
          <w:rFonts w:ascii="CMMI10" w:hAnsi="CMMI10" w:cs="CMMI10"/>
          <w:lang w:val="en-US"/>
        </w:rPr>
        <w:t>A</w:t>
      </w:r>
      <w:r w:rsidRPr="00A64E53">
        <w:rPr>
          <w:rFonts w:ascii="CMR10" w:hAnsi="CMR10" w:cs="CMR10"/>
          <w:lang w:val="en-US"/>
        </w:rPr>
        <w:t>[</w:t>
      </w:r>
      <w:r w:rsidRPr="00A64E53">
        <w:rPr>
          <w:rFonts w:ascii="CMMI10" w:hAnsi="CMMI10" w:cs="CMMI10"/>
          <w:lang w:val="en-US"/>
        </w:rPr>
        <w:t>i</w:t>
      </w:r>
      <w:r w:rsidRPr="00A64E53">
        <w:rPr>
          <w:rFonts w:ascii="CMR10" w:hAnsi="CMR10" w:cs="CMR10"/>
          <w:lang w:val="en-US"/>
        </w:rPr>
        <w:t>][</w:t>
      </w:r>
      <w:r w:rsidRPr="00A64E53">
        <w:rPr>
          <w:rFonts w:ascii="CMMI10" w:hAnsi="CMMI10" w:cs="CMMI10"/>
          <w:lang w:val="en-US"/>
        </w:rPr>
        <w:t>k</w:t>
      </w:r>
      <w:r w:rsidRPr="00A64E53">
        <w:rPr>
          <w:rFonts w:ascii="CMR10" w:hAnsi="CMR10" w:cs="CMR10"/>
          <w:lang w:val="en-US"/>
        </w:rPr>
        <w:t xml:space="preserve">] </w:t>
      </w:r>
      <w:r w:rsidRPr="00A64E53">
        <w:rPr>
          <w:rFonts w:ascii="CMSY10" w:hAnsi="CMSY10" w:cs="CMSY10"/>
          <w:lang w:val="en-US"/>
        </w:rPr>
        <w:t xml:space="preserve">_ </w:t>
      </w:r>
      <w:r w:rsidRPr="00A64E53">
        <w:rPr>
          <w:rFonts w:ascii="CMMI10" w:hAnsi="CMMI10" w:cs="CMMI10"/>
          <w:lang w:val="en-US"/>
        </w:rPr>
        <w:t>B</w:t>
      </w:r>
      <w:r w:rsidRPr="00A64E53">
        <w:rPr>
          <w:rFonts w:ascii="CMR10" w:hAnsi="CMR10" w:cs="CMR10"/>
          <w:lang w:val="en-US"/>
        </w:rPr>
        <w:t>[</w:t>
      </w:r>
      <w:r w:rsidRPr="00A64E53">
        <w:rPr>
          <w:rFonts w:ascii="CMMI10" w:hAnsi="CMMI10" w:cs="CMMI10"/>
          <w:lang w:val="en-US"/>
        </w:rPr>
        <w:t>k</w:t>
      </w:r>
      <w:r w:rsidRPr="00A64E53">
        <w:rPr>
          <w:rFonts w:ascii="CMR10" w:hAnsi="CMR10" w:cs="CMR10"/>
          <w:lang w:val="en-US"/>
        </w:rPr>
        <w:t>][</w:t>
      </w:r>
      <w:r w:rsidRPr="00A64E53">
        <w:rPr>
          <w:rFonts w:ascii="CMMI10" w:hAnsi="CMMI10" w:cs="CMMI10"/>
          <w:lang w:val="en-US"/>
        </w:rPr>
        <w:t>j</w:t>
      </w:r>
      <w:r w:rsidRPr="00A64E53">
        <w:rPr>
          <w:rFonts w:ascii="CMR10" w:hAnsi="CMR10" w:cs="CMR10"/>
          <w:lang w:val="en-US"/>
        </w:rPr>
        <w:t>]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6: 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SFBX1095" w:hAnsi="SFBX1095" w:cs="SFBX1095"/>
          <w:lang w:val="en-US"/>
        </w:rPr>
        <w:t>end for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7: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A64E53">
        <w:rPr>
          <w:rFonts w:ascii="SFBX1095" w:hAnsi="SFBX1095" w:cs="SFBX1095"/>
          <w:lang w:val="en-US"/>
        </w:rPr>
        <w:t>end for</w:t>
      </w:r>
    </w:p>
    <w:p w:rsidR="00A64E53" w:rsidRP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8: </w:t>
      </w:r>
      <w:r w:rsidRPr="00A64E53">
        <w:rPr>
          <w:rFonts w:ascii="SFBX1095" w:hAnsi="SFBX1095" w:cs="SFBX1095"/>
          <w:lang w:val="en-US"/>
        </w:rPr>
        <w:t>end for</w:t>
      </w:r>
    </w:p>
    <w:p w:rsidR="00A64E53" w:rsidRDefault="00A64E53" w:rsidP="00A64E53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r w:rsidRPr="00A64E53">
        <w:rPr>
          <w:rFonts w:ascii="SFRM0900" w:hAnsi="SFRM0900" w:cs="SFRM0900"/>
          <w:sz w:val="18"/>
          <w:szCs w:val="18"/>
          <w:lang w:val="en-US"/>
        </w:rPr>
        <w:t xml:space="preserve">9: </w:t>
      </w:r>
      <w:r w:rsidRPr="00A64E53">
        <w:rPr>
          <w:rFonts w:ascii="SFBX1095" w:hAnsi="SFBX1095" w:cs="SFBX1095"/>
          <w:lang w:val="en-US"/>
        </w:rPr>
        <w:t xml:space="preserve">return </w:t>
      </w:r>
      <w:r w:rsidRPr="00A64E53">
        <w:rPr>
          <w:rFonts w:ascii="CMMI10" w:hAnsi="CMMI10" w:cs="CMMI10"/>
          <w:lang w:val="en-US"/>
        </w:rPr>
        <w:t>C</w:t>
      </w:r>
    </w:p>
    <w:p w:rsidR="00B3250D" w:rsidRDefault="00B3250D" w:rsidP="00A64E53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</w:p>
    <w:p w:rsidR="00F51C04" w:rsidRDefault="00F51C04" w:rsidP="00F51C04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</w:p>
    <w:p w:rsidR="00F51C04" w:rsidRDefault="00F51C04" w:rsidP="00A64E53">
      <w:pPr>
        <w:autoSpaceDE w:val="0"/>
        <w:autoSpaceDN w:val="0"/>
        <w:adjustRightInd w:val="0"/>
        <w:spacing w:after="0" w:line="240" w:lineRule="auto"/>
      </w:pPr>
      <w:r>
        <w:t xml:space="preserve">In Zeile 2 </w:t>
      </w:r>
      <w:r w:rsidRPr="00E74213">
        <w:t xml:space="preserve">wird erst eine </w:t>
      </w:r>
      <w:r>
        <w:t>Zuweisung gemacht und in jedem darauf folgenden Durchlauf i inkrementiert. Dies wird n mal gemacht (n²)</w:t>
      </w:r>
      <w:r>
        <w:br/>
        <w:t>In Zeile 3 findet eine Zuweisung statt. Dieses passiert n² mal</w:t>
      </w:r>
      <w:r w:rsidR="0065009A">
        <w:t>. (n²)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 xml:space="preserve">In Zeile 4 </w:t>
      </w:r>
      <w:r w:rsidRPr="00E74213">
        <w:t xml:space="preserve">wird erst eine </w:t>
      </w:r>
      <w:r>
        <w:t>Zuweisung gemacht und in jedem darauf folgenden Durchlauf i inkrementiert. Dies wird n² mal gemacht (n³)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>In Zeile 5 findet eine Multiplikation und eine Zuweisung statt. Da dies in einem Assemblertakt passiert, werten wir dies als eine Operation. Das findet n³ mal statt. (n³)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>In Zeile 9 findet eine Rückgabe statt. (1)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>Zusammen beträgt die Laufzeit T(2n³ + 2n² + n + 1)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  <w:r>
        <w:t>Aufgabe 4</w:t>
      </w:r>
    </w:p>
    <w:p w:rsidR="0065009A" w:rsidRDefault="0065009A" w:rsidP="0065009A">
      <w:pPr>
        <w:autoSpaceDE w:val="0"/>
        <w:autoSpaceDN w:val="0"/>
        <w:adjustRightInd w:val="0"/>
        <w:spacing w:after="0" w:line="240" w:lineRule="auto"/>
      </w:pPr>
      <w:r>
        <w:t>Bestimme die Anzahl der Operationen, die der folgende Algorithmus ausführt:</w:t>
      </w:r>
    </w:p>
    <w:p w:rsidR="0065009A" w:rsidRDefault="0065009A" w:rsidP="00A64E53">
      <w:pPr>
        <w:autoSpaceDE w:val="0"/>
        <w:autoSpaceDN w:val="0"/>
        <w:adjustRightInd w:val="0"/>
        <w:spacing w:after="0" w:line="240" w:lineRule="auto"/>
      </w:pP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 xml:space="preserve">1: </w:t>
      </w:r>
      <w:r w:rsidRPr="0065009A">
        <w:rPr>
          <w:rFonts w:ascii="SFBX1095" w:hAnsi="SFBX1095" w:cs="SFBX1095"/>
          <w:lang w:val="en-US"/>
        </w:rPr>
        <w:t xml:space="preserve">for </w:t>
      </w:r>
      <w:r w:rsidRPr="0065009A">
        <w:rPr>
          <w:rFonts w:ascii="CMMI10" w:hAnsi="CMMI10" w:cs="CMMI10"/>
          <w:lang w:val="en-US"/>
        </w:rPr>
        <w:t xml:space="preserve">i </w:t>
      </w:r>
      <w:r w:rsidRPr="0065009A">
        <w:rPr>
          <w:rFonts w:ascii="CMR10" w:hAnsi="CMR10" w:cs="CMR10"/>
          <w:lang w:val="en-US"/>
        </w:rPr>
        <w:t xml:space="preserve">= 1 </w:t>
      </w:r>
      <w:r w:rsidRPr="0065009A">
        <w:rPr>
          <w:rFonts w:ascii="SFRM1095" w:hAnsi="SFRM1095" w:cs="SFRM1095"/>
          <w:lang w:val="en-US"/>
        </w:rPr>
        <w:t xml:space="preserve">to </w:t>
      </w:r>
      <w:r w:rsidRPr="0065009A">
        <w:rPr>
          <w:rFonts w:ascii="CMMI10" w:hAnsi="CMMI10" w:cs="CMMI10"/>
          <w:lang w:val="en-US"/>
        </w:rPr>
        <w:t xml:space="preserve">n </w:t>
      </w:r>
      <w:r w:rsidRPr="0065009A">
        <w:rPr>
          <w:rFonts w:ascii="SFBX1095" w:hAnsi="SFBX1095" w:cs="SFBX1095"/>
          <w:lang w:val="en-US"/>
        </w:rPr>
        <w:t>do</w:t>
      </w: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 xml:space="preserve">2: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65009A">
        <w:rPr>
          <w:rFonts w:ascii="SFBX1095" w:hAnsi="SFBX1095" w:cs="SFBX1095"/>
          <w:lang w:val="en-US"/>
        </w:rPr>
        <w:t xml:space="preserve">for </w:t>
      </w:r>
      <w:r w:rsidRPr="0065009A">
        <w:rPr>
          <w:rFonts w:ascii="CMMI10" w:hAnsi="CMMI10" w:cs="CMMI10"/>
          <w:lang w:val="en-US"/>
        </w:rPr>
        <w:t xml:space="preserve">j </w:t>
      </w:r>
      <w:r w:rsidRPr="0065009A">
        <w:rPr>
          <w:rFonts w:ascii="CMR10" w:hAnsi="CMR10" w:cs="CMR10"/>
          <w:lang w:val="en-US"/>
        </w:rPr>
        <w:t xml:space="preserve">= 1 </w:t>
      </w:r>
      <w:r w:rsidRPr="0065009A">
        <w:rPr>
          <w:rFonts w:ascii="SFRM1095" w:hAnsi="SFRM1095" w:cs="SFRM1095"/>
          <w:lang w:val="en-US"/>
        </w:rPr>
        <w:t xml:space="preserve">downto </w:t>
      </w:r>
      <w:r w:rsidRPr="0065009A">
        <w:rPr>
          <w:rFonts w:ascii="CMMI10" w:hAnsi="CMMI10" w:cs="CMMI10"/>
          <w:lang w:val="en-US"/>
        </w:rPr>
        <w:t xml:space="preserve">i </w:t>
      </w:r>
      <w:r w:rsidRPr="0065009A">
        <w:rPr>
          <w:rFonts w:ascii="SFBX1095" w:hAnsi="SFBX1095" w:cs="SFBX1095"/>
          <w:lang w:val="en-US"/>
        </w:rPr>
        <w:t>do</w:t>
      </w: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>3:</w:t>
      </w:r>
      <w:r>
        <w:rPr>
          <w:rFonts w:ascii="SFRM0900" w:hAnsi="SFRM0900" w:cs="SFRM0900"/>
          <w:sz w:val="18"/>
          <w:szCs w:val="18"/>
          <w:lang w:val="en-US"/>
        </w:rPr>
        <w:tab/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65009A">
        <w:rPr>
          <w:rFonts w:ascii="SFRM0900" w:hAnsi="SFRM0900" w:cs="SFRM0900"/>
          <w:sz w:val="18"/>
          <w:szCs w:val="18"/>
          <w:lang w:val="en-US"/>
        </w:rPr>
        <w:t xml:space="preserve"> </w:t>
      </w:r>
      <w:r w:rsidRPr="0065009A">
        <w:rPr>
          <w:rFonts w:ascii="CMMI10" w:hAnsi="CMMI10" w:cs="CMMI10"/>
          <w:lang w:val="en-US"/>
        </w:rPr>
        <w:t xml:space="preserve">x </w:t>
      </w:r>
      <w:r w:rsidRPr="0065009A">
        <w:rPr>
          <w:rFonts w:ascii="CMR10" w:hAnsi="CMR10" w:cs="CMR10"/>
          <w:lang w:val="en-US"/>
        </w:rPr>
        <w:t xml:space="preserve">= </w:t>
      </w:r>
      <w:r w:rsidRPr="0065009A">
        <w:rPr>
          <w:rFonts w:ascii="CMMI10" w:hAnsi="CMMI10" w:cs="CMMI10"/>
          <w:lang w:val="en-US"/>
        </w:rPr>
        <w:t xml:space="preserve">x </w:t>
      </w:r>
      <w:r w:rsidRPr="0065009A">
        <w:rPr>
          <w:rFonts w:ascii="CMR10" w:hAnsi="CMR10" w:cs="CMR10"/>
          <w:lang w:val="en-US"/>
        </w:rPr>
        <w:t xml:space="preserve">+ </w:t>
      </w:r>
      <w:r w:rsidRPr="0065009A">
        <w:rPr>
          <w:rFonts w:ascii="CMMI10" w:hAnsi="CMMI10" w:cs="CMMI10"/>
          <w:lang w:val="en-US"/>
        </w:rPr>
        <w:t>A</w:t>
      </w:r>
      <w:r w:rsidRPr="0065009A">
        <w:rPr>
          <w:rFonts w:ascii="CMR10" w:hAnsi="CMR10" w:cs="CMR10"/>
          <w:lang w:val="en-US"/>
        </w:rPr>
        <w:t>[</w:t>
      </w:r>
      <w:r w:rsidRPr="0065009A">
        <w:rPr>
          <w:rFonts w:ascii="CMMI10" w:hAnsi="CMMI10" w:cs="CMMI10"/>
          <w:lang w:val="en-US"/>
        </w:rPr>
        <w:t>i</w:t>
      </w:r>
      <w:r w:rsidRPr="0065009A">
        <w:rPr>
          <w:rFonts w:ascii="CMR10" w:hAnsi="CMR10" w:cs="CMR10"/>
          <w:lang w:val="en-US"/>
        </w:rPr>
        <w:t>][</w:t>
      </w:r>
      <w:r w:rsidRPr="0065009A">
        <w:rPr>
          <w:rFonts w:ascii="CMMI10" w:hAnsi="CMMI10" w:cs="CMMI10"/>
          <w:lang w:val="en-US"/>
        </w:rPr>
        <w:t>j</w:t>
      </w:r>
      <w:r w:rsidRPr="0065009A">
        <w:rPr>
          <w:rFonts w:ascii="CMR10" w:hAnsi="CMR10" w:cs="CMR10"/>
          <w:lang w:val="en-US"/>
        </w:rPr>
        <w:t>]</w:t>
      </w: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 xml:space="preserve">4: </w:t>
      </w:r>
      <w:r>
        <w:rPr>
          <w:rFonts w:ascii="SFRM0900" w:hAnsi="SFRM0900" w:cs="SFRM0900"/>
          <w:sz w:val="18"/>
          <w:szCs w:val="18"/>
          <w:lang w:val="en-US"/>
        </w:rPr>
        <w:tab/>
      </w:r>
      <w:r w:rsidRPr="0065009A">
        <w:rPr>
          <w:rFonts w:ascii="SFBX1095" w:hAnsi="SFBX1095" w:cs="SFBX1095"/>
          <w:lang w:val="en-US"/>
        </w:rPr>
        <w:t>end for</w:t>
      </w: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 xml:space="preserve">5: </w:t>
      </w:r>
      <w:r w:rsidRPr="0065009A">
        <w:rPr>
          <w:rFonts w:ascii="SFBX1095" w:hAnsi="SFBX1095" w:cs="SFBX1095"/>
          <w:lang w:val="en-US"/>
        </w:rPr>
        <w:t>end for</w:t>
      </w: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  <w:r w:rsidRPr="0065009A">
        <w:rPr>
          <w:rFonts w:ascii="SFRM0900" w:hAnsi="SFRM0900" w:cs="SFRM0900"/>
          <w:sz w:val="18"/>
          <w:szCs w:val="18"/>
          <w:lang w:val="en-US"/>
        </w:rPr>
        <w:t xml:space="preserve">6: </w:t>
      </w:r>
      <w:r w:rsidRPr="0065009A">
        <w:rPr>
          <w:rFonts w:ascii="SFBX1095" w:hAnsi="SFBX1095" w:cs="SFBX1095"/>
          <w:lang w:val="en-US"/>
        </w:rPr>
        <w:t xml:space="preserve">return </w:t>
      </w:r>
      <w:r w:rsidRPr="0065009A">
        <w:rPr>
          <w:rFonts w:ascii="CMMI10" w:hAnsi="CMMI10" w:cs="CMMI10"/>
          <w:lang w:val="en-US"/>
        </w:rPr>
        <w:t>x</w:t>
      </w:r>
    </w:p>
    <w:p w:rsidR="0065009A" w:rsidRPr="0065009A" w:rsidRDefault="0065009A" w:rsidP="0065009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lang w:val="en-US"/>
        </w:rPr>
      </w:pPr>
    </w:p>
    <w:p w:rsidR="00E94C98" w:rsidRDefault="00E94C98" w:rsidP="00E94C98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</w:p>
    <w:p w:rsidR="0065009A" w:rsidRDefault="00E94C98" w:rsidP="0065009A">
      <w:pPr>
        <w:autoSpaceDE w:val="0"/>
        <w:autoSpaceDN w:val="0"/>
        <w:adjustRightInd w:val="0"/>
        <w:spacing w:after="0" w:line="240" w:lineRule="auto"/>
      </w:pPr>
      <w:r w:rsidRPr="00E94C98">
        <w:t xml:space="preserve">In Zeile 2 wird erst eine zuweisung gemacht und in jedem darauf folgenden Durchlauf I inkrementiert. </w:t>
      </w:r>
      <w:r>
        <w:t>Dies findet n mal statt, allerdings veringert sich die Menge der Inkrementationen bei jedem Durchlauf um 1. Daher läs</w:t>
      </w:r>
      <w:r w:rsidR="00C74F34">
        <w:t>st sich der Aufwand mit der Gauß</w:t>
      </w:r>
      <w:r>
        <w:t xml:space="preserve">schen Summenformel beschreiben. </w:t>
      </w:r>
      <w:r w:rsidR="00C74F34">
        <w:t>((n² + n) / 2)</w:t>
      </w: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  <w:r>
        <w:t>In Zeile 3 findet eine Addition und eine Zuweisung statt. Da dies in einem Prozessortakt statt findet werten wir dies als eine Operation. Diese findet (n² + n) / 2 mal statt. ((n² + n) / 2)</w:t>
      </w: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  <w:r>
        <w:t>In Zeile 6 findet eine Rückgabe statt. (1)</w:t>
      </w: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  <w:r>
        <w:t>Zusammen beträgt die Laufzeit T(n² + 2n + 1)</w:t>
      </w:r>
    </w:p>
    <w:p w:rsidR="00C74F34" w:rsidRDefault="00C74F34" w:rsidP="0065009A">
      <w:pPr>
        <w:autoSpaceDE w:val="0"/>
        <w:autoSpaceDN w:val="0"/>
        <w:adjustRightInd w:val="0"/>
        <w:spacing w:after="0" w:line="240" w:lineRule="auto"/>
      </w:pPr>
    </w:p>
    <w:p w:rsidR="00C74F34" w:rsidRDefault="00285D49" w:rsidP="0065009A">
      <w:pPr>
        <w:autoSpaceDE w:val="0"/>
        <w:autoSpaceDN w:val="0"/>
        <w:adjustRightInd w:val="0"/>
        <w:spacing w:after="0" w:line="240" w:lineRule="auto"/>
        <w:rPr>
          <w:noProof/>
          <w:lang w:eastAsia="de-DE"/>
        </w:rPr>
      </w:pPr>
      <w:r>
        <w:lastRenderedPageBreak/>
        <w:t>Aufgabe 5</w:t>
      </w:r>
      <w:r w:rsidRPr="00285D49">
        <w:rPr>
          <w:noProof/>
          <w:lang w:eastAsia="de-DE"/>
        </w:rPr>
        <w:t xml:space="preserve"> </w:t>
      </w:r>
      <w:r w:rsidRPr="00285D49">
        <w:drawing>
          <wp:inline distT="0" distB="0" distL="0" distR="0">
            <wp:extent cx="5760720" cy="2854025"/>
            <wp:effectExtent l="19050" t="0" r="11430" b="347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85D49" w:rsidRDefault="00285D49" w:rsidP="0065009A">
      <w:pPr>
        <w:autoSpaceDE w:val="0"/>
        <w:autoSpaceDN w:val="0"/>
        <w:adjustRightInd w:val="0"/>
        <w:spacing w:after="0" w:line="240" w:lineRule="auto"/>
        <w:rPr>
          <w:noProof/>
          <w:lang w:eastAsia="de-DE"/>
        </w:rPr>
      </w:pPr>
    </w:p>
    <w:p w:rsidR="00285D49" w:rsidRDefault="00285D49" w:rsidP="0065009A">
      <w:pPr>
        <w:autoSpaceDE w:val="0"/>
        <w:autoSpaceDN w:val="0"/>
        <w:adjustRightInd w:val="0"/>
        <w:spacing w:after="0" w:line="240" w:lineRule="auto"/>
        <w:rPr>
          <w:noProof/>
          <w:lang w:eastAsia="de-DE"/>
        </w:rPr>
      </w:pPr>
      <w:r>
        <w:rPr>
          <w:noProof/>
          <w:lang w:eastAsia="de-DE"/>
        </w:rPr>
        <w:t>Die Obere Grenze von expOpt liegt bei 30 für eine Basis von 2.</w:t>
      </w:r>
    </w:p>
    <w:p w:rsidR="00285D49" w:rsidRDefault="00285D49" w:rsidP="0065009A">
      <w:pPr>
        <w:autoSpaceDE w:val="0"/>
        <w:autoSpaceDN w:val="0"/>
        <w:adjustRightInd w:val="0"/>
        <w:spacing w:after="0" w:line="240" w:lineRule="auto"/>
      </w:pPr>
      <w:r>
        <w:t>Die Obere Grenze von opt liegt ebenso bei 30 für eine Basis von 2.</w:t>
      </w:r>
    </w:p>
    <w:p w:rsidR="00285D49" w:rsidRDefault="00285D49" w:rsidP="0065009A">
      <w:pPr>
        <w:autoSpaceDE w:val="0"/>
        <w:autoSpaceDN w:val="0"/>
        <w:adjustRightInd w:val="0"/>
        <w:spacing w:after="0" w:line="240" w:lineRule="auto"/>
      </w:pPr>
    </w:p>
    <w:p w:rsidR="00285D49" w:rsidRPr="00E94C98" w:rsidRDefault="00285D49" w:rsidP="0065009A">
      <w:pPr>
        <w:autoSpaceDE w:val="0"/>
        <w:autoSpaceDN w:val="0"/>
        <w:adjustRightInd w:val="0"/>
        <w:spacing w:after="0" w:line="240" w:lineRule="auto"/>
      </w:pPr>
      <w:r>
        <w:t>Daher ist die obere Grenze bei maxint der jeweiligen Sprache festzulegen.</w:t>
      </w:r>
    </w:p>
    <w:sectPr w:rsidR="00285D49" w:rsidRPr="00E94C98" w:rsidSect="00E77D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9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EB45F7"/>
    <w:rsid w:val="002845C6"/>
    <w:rsid w:val="00285D49"/>
    <w:rsid w:val="00503A68"/>
    <w:rsid w:val="0065009A"/>
    <w:rsid w:val="008D30A4"/>
    <w:rsid w:val="00A64E53"/>
    <w:rsid w:val="00B3250D"/>
    <w:rsid w:val="00BB5119"/>
    <w:rsid w:val="00C74F34"/>
    <w:rsid w:val="00D06038"/>
    <w:rsid w:val="00E74213"/>
    <w:rsid w:val="00E77D7A"/>
    <w:rsid w:val="00E94C98"/>
    <w:rsid w:val="00EB45F7"/>
    <w:rsid w:val="00F51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7D7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5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5D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homefs\abl128\Projekte\AI3_1314\AD\Praktikum%203\expMessu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de-DE"/>
  <c:chart>
    <c:plotArea>
      <c:layout/>
      <c:lineChart>
        <c:grouping val="standard"/>
        <c:ser>
          <c:idx val="0"/>
          <c:order val="0"/>
          <c:tx>
            <c:strRef>
              <c:f>Tabelle1!$A$1</c:f>
              <c:strCache>
                <c:ptCount val="1"/>
                <c:pt idx="0">
                  <c:v>exp</c:v>
                </c:pt>
              </c:strCache>
            </c:strRef>
          </c:tx>
          <c:marker>
            <c:symbol val="none"/>
          </c:marker>
          <c:val>
            <c:numRef>
              <c:f>Tabelle1!$A$2:$A$51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val>
        </c:ser>
        <c:ser>
          <c:idx val="1"/>
          <c:order val="1"/>
          <c:tx>
            <c:strRef>
              <c:f>Tabelle1!$B$1</c:f>
              <c:strCache>
                <c:ptCount val="1"/>
                <c:pt idx="0">
                  <c:v>expOpt</c:v>
                </c:pt>
              </c:strCache>
            </c:strRef>
          </c:tx>
          <c:marker>
            <c:symbol val="none"/>
          </c:marker>
          <c:val>
            <c:numRef>
              <c:f>Tabelle1!$B$2:$B$51</c:f>
              <c:numCache>
                <c:formatCode>General</c:formatCode>
                <c:ptCount val="50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6</c:v>
                </c:pt>
                <c:pt idx="10">
                  <c:v>6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7</c:v>
                </c:pt>
                <c:pt idx="15">
                  <c:v>8</c:v>
                </c:pt>
                <c:pt idx="16">
                  <c:v>6</c:v>
                </c:pt>
                <c:pt idx="17">
                  <c:v>7</c:v>
                </c:pt>
                <c:pt idx="18">
                  <c:v>7</c:v>
                </c:pt>
                <c:pt idx="19">
                  <c:v>8</c:v>
                </c:pt>
                <c:pt idx="20">
                  <c:v>7</c:v>
                </c:pt>
                <c:pt idx="21">
                  <c:v>8</c:v>
                </c:pt>
                <c:pt idx="22">
                  <c:v>8</c:v>
                </c:pt>
                <c:pt idx="23">
                  <c:v>9</c:v>
                </c:pt>
                <c:pt idx="24">
                  <c:v>7</c:v>
                </c:pt>
                <c:pt idx="25">
                  <c:v>8</c:v>
                </c:pt>
                <c:pt idx="26">
                  <c:v>8</c:v>
                </c:pt>
                <c:pt idx="27">
                  <c:v>9</c:v>
                </c:pt>
                <c:pt idx="28">
                  <c:v>8</c:v>
                </c:pt>
                <c:pt idx="29">
                  <c:v>9</c:v>
                </c:pt>
                <c:pt idx="30">
                  <c:v>9</c:v>
                </c:pt>
                <c:pt idx="31">
                  <c:v>10</c:v>
                </c:pt>
                <c:pt idx="32">
                  <c:v>7</c:v>
                </c:pt>
                <c:pt idx="33">
                  <c:v>8</c:v>
                </c:pt>
                <c:pt idx="34">
                  <c:v>8</c:v>
                </c:pt>
                <c:pt idx="35">
                  <c:v>9</c:v>
                </c:pt>
                <c:pt idx="36">
                  <c:v>8</c:v>
                </c:pt>
                <c:pt idx="37">
                  <c:v>9</c:v>
                </c:pt>
                <c:pt idx="38">
                  <c:v>9</c:v>
                </c:pt>
                <c:pt idx="39">
                  <c:v>10</c:v>
                </c:pt>
                <c:pt idx="40">
                  <c:v>8</c:v>
                </c:pt>
                <c:pt idx="41">
                  <c:v>9</c:v>
                </c:pt>
                <c:pt idx="42">
                  <c:v>9</c:v>
                </c:pt>
                <c:pt idx="43">
                  <c:v>10</c:v>
                </c:pt>
                <c:pt idx="44">
                  <c:v>9</c:v>
                </c:pt>
                <c:pt idx="45">
                  <c:v>10</c:v>
                </c:pt>
                <c:pt idx="46">
                  <c:v>10</c:v>
                </c:pt>
                <c:pt idx="47">
                  <c:v>11</c:v>
                </c:pt>
                <c:pt idx="48">
                  <c:v>8</c:v>
                </c:pt>
                <c:pt idx="49">
                  <c:v>9</c:v>
                </c:pt>
              </c:numCache>
            </c:numRef>
          </c:val>
        </c:ser>
        <c:marker val="1"/>
        <c:axId val="53247360"/>
        <c:axId val="53269632"/>
      </c:lineChart>
      <c:catAx>
        <c:axId val="53247360"/>
        <c:scaling>
          <c:orientation val="minMax"/>
        </c:scaling>
        <c:axPos val="b"/>
        <c:tickLblPos val="nextTo"/>
        <c:crossAx val="53269632"/>
        <c:crosses val="autoZero"/>
        <c:auto val="1"/>
        <c:lblAlgn val="ctr"/>
        <c:lblOffset val="100"/>
      </c:catAx>
      <c:valAx>
        <c:axId val="53269632"/>
        <c:scaling>
          <c:orientation val="minMax"/>
        </c:scaling>
        <c:axPos val="l"/>
        <c:majorGridlines/>
        <c:numFmt formatCode="General" sourceLinked="1"/>
        <c:tickLblPos val="nextTo"/>
        <c:crossAx val="5324736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8</cp:revision>
  <dcterms:created xsi:type="dcterms:W3CDTF">2013-10-29T15:09:00Z</dcterms:created>
  <dcterms:modified xsi:type="dcterms:W3CDTF">2013-10-29T17:01:00Z</dcterms:modified>
</cp:coreProperties>
</file>